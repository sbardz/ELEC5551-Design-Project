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A5E" w:rsidRDefault="000A7A5E" w:rsidP="000A7A5E">
      <w:pPr>
        <w:pStyle w:val="Heading2"/>
        <w:keepNext w:val="0"/>
        <w:numPr>
          <w:ilvl w:val="1"/>
          <w:numId w:val="3"/>
        </w:numPr>
      </w:pPr>
      <w:r>
        <w:t xml:space="preserve">  </w:t>
      </w:r>
      <w:r>
        <w:t>Definitions, Acronyms, and Abbreviations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A7A5E" w:rsidRPr="00AD5E61" w:rsidTr="007E058B">
        <w:trPr>
          <w:ins w:id="0" w:author="Steven Bardzovski" w:date="2017-03-23T20:20:00Z"/>
        </w:trPr>
        <w:tc>
          <w:tcPr>
            <w:tcW w:w="4788" w:type="dxa"/>
            <w:shd w:val="clear" w:color="auto" w:fill="auto"/>
          </w:tcPr>
          <w:p w:rsidR="000A7A5E" w:rsidRPr="009676F8" w:rsidRDefault="00185A97" w:rsidP="007E058B">
            <w:pPr>
              <w:jc w:val="center"/>
              <w:rPr>
                <w:ins w:id="1" w:author="Steven Bardzovski" w:date="2017-03-23T20:20:00Z"/>
                <w:lang w:val="en-AU"/>
              </w:rPr>
            </w:pPr>
            <w:r w:rsidRPr="009676F8">
              <w:rPr>
                <w:lang w:val="en-AU"/>
              </w:rPr>
              <w:t>KIREIP</w:t>
            </w:r>
          </w:p>
        </w:tc>
        <w:tc>
          <w:tcPr>
            <w:tcW w:w="4788" w:type="dxa"/>
            <w:shd w:val="clear" w:color="auto" w:fill="auto"/>
          </w:tcPr>
          <w:p w:rsidR="000A7A5E" w:rsidRPr="009676F8" w:rsidRDefault="00185A97" w:rsidP="007E058B">
            <w:pPr>
              <w:rPr>
                <w:ins w:id="2" w:author="Steven Bardzovski" w:date="2017-03-23T20:20:00Z"/>
                <w:lang w:val="en-AU"/>
              </w:rPr>
            </w:pPr>
            <w:r>
              <w:rPr>
                <w:lang w:val="en-AU"/>
              </w:rPr>
              <w:t>King Island Renewable Energy Integration Project</w:t>
            </w:r>
          </w:p>
        </w:tc>
      </w:tr>
      <w:tr w:rsidR="00185A97" w:rsidRPr="00AD5E61" w:rsidTr="007E058B">
        <w:trPr>
          <w:ins w:id="3" w:author="Steven Bardzovski" w:date="2017-03-23T20:20:00Z"/>
        </w:trPr>
        <w:tc>
          <w:tcPr>
            <w:tcW w:w="4788" w:type="dxa"/>
            <w:shd w:val="clear" w:color="auto" w:fill="auto"/>
          </w:tcPr>
          <w:p w:rsidR="00185A97" w:rsidRPr="009676F8" w:rsidRDefault="00185A97" w:rsidP="009676F8">
            <w:pPr>
              <w:jc w:val="center"/>
              <w:rPr>
                <w:ins w:id="4" w:author="Steven Bardzovski" w:date="2017-03-23T20:20:00Z"/>
                <w:lang w:val="en-AU"/>
              </w:rPr>
            </w:pPr>
            <w:r w:rsidRPr="009676F8">
              <w:rPr>
                <w:lang w:val="en-AU"/>
              </w:rPr>
              <w:t>NEMA</w:t>
            </w:r>
          </w:p>
        </w:tc>
        <w:tc>
          <w:tcPr>
            <w:tcW w:w="4788" w:type="dxa"/>
            <w:shd w:val="clear" w:color="auto" w:fill="auto"/>
          </w:tcPr>
          <w:p w:rsidR="00185A97" w:rsidRPr="009676F8" w:rsidRDefault="00185A97" w:rsidP="007E058B">
            <w:pPr>
              <w:rPr>
                <w:ins w:id="5" w:author="Steven Bardzovski" w:date="2017-03-23T20:20:00Z"/>
                <w:lang w:val="en-AU"/>
              </w:rPr>
            </w:pPr>
            <w:r w:rsidRPr="009676F8">
              <w:rPr>
                <w:lang w:val="en-AU"/>
              </w:rPr>
              <w:t>National Electrical Manufacturers Association</w:t>
            </w:r>
          </w:p>
        </w:tc>
      </w:tr>
      <w:tr w:rsidR="00185A97" w:rsidRPr="00AD5E61" w:rsidTr="007E058B">
        <w:trPr>
          <w:ins w:id="6" w:author="Steven Bardzovski" w:date="2017-03-23T20:20:00Z"/>
        </w:trPr>
        <w:tc>
          <w:tcPr>
            <w:tcW w:w="4788" w:type="dxa"/>
            <w:shd w:val="clear" w:color="auto" w:fill="auto"/>
          </w:tcPr>
          <w:p w:rsidR="00185A97" w:rsidRPr="009676F8" w:rsidRDefault="00185A97" w:rsidP="009676F8">
            <w:pPr>
              <w:jc w:val="center"/>
              <w:rPr>
                <w:ins w:id="7" w:author="Steven Bardzovski" w:date="2017-03-23T20:20:00Z"/>
                <w:lang w:val="en-AU"/>
              </w:rPr>
            </w:pPr>
            <w:r w:rsidRPr="009676F8">
              <w:rPr>
                <w:lang w:val="en-AU"/>
              </w:rPr>
              <w:t>ALARP</w:t>
            </w:r>
          </w:p>
        </w:tc>
        <w:tc>
          <w:tcPr>
            <w:tcW w:w="4788" w:type="dxa"/>
            <w:shd w:val="clear" w:color="auto" w:fill="auto"/>
          </w:tcPr>
          <w:p w:rsidR="00185A97" w:rsidRPr="009676F8" w:rsidRDefault="00185A97" w:rsidP="00185A97">
            <w:pPr>
              <w:rPr>
                <w:ins w:id="8" w:author="Steven Bardzovski" w:date="2017-03-23T20:20:00Z"/>
                <w:lang w:val="en-AU"/>
              </w:rPr>
            </w:pPr>
            <w:r w:rsidRPr="009676F8">
              <w:rPr>
                <w:lang w:val="en-AU"/>
              </w:rPr>
              <w:t>As Low As Reasonably Practicable</w:t>
            </w:r>
          </w:p>
        </w:tc>
      </w:tr>
    </w:tbl>
    <w:p w:rsidR="008367A0" w:rsidRDefault="008367A0">
      <w:bookmarkStart w:id="9" w:name="_GoBack"/>
      <w:bookmarkEnd w:id="9"/>
    </w:p>
    <w:sectPr w:rsidR="0083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921CA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C914306"/>
    <w:multiLevelType w:val="hybridMultilevel"/>
    <w:tmpl w:val="EA544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7C263B"/>
    <w:multiLevelType w:val="multilevel"/>
    <w:tmpl w:val="DA78F0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A0"/>
    <w:rsid w:val="000A7A5E"/>
    <w:rsid w:val="00185A97"/>
    <w:rsid w:val="008367A0"/>
    <w:rsid w:val="0096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E"/>
    <w:pPr>
      <w:widowControl w:val="0"/>
      <w:spacing w:before="120"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A7A5E"/>
    <w:pPr>
      <w:keepNext/>
      <w:numPr>
        <w:numId w:val="1"/>
      </w:numPr>
      <w:spacing w:after="60"/>
      <w:ind w:left="720" w:hanging="72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0A7A5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0A7A5E"/>
    <w:pPr>
      <w:numPr>
        <w:ilvl w:val="2"/>
      </w:numPr>
      <w:outlineLvl w:val="2"/>
    </w:pPr>
    <w:rPr>
      <w:b w:val="0"/>
      <w:i/>
      <w:sz w:val="24"/>
    </w:rPr>
  </w:style>
  <w:style w:type="paragraph" w:styleId="Heading4">
    <w:name w:val="heading 4"/>
    <w:basedOn w:val="Heading1"/>
    <w:next w:val="Normal"/>
    <w:link w:val="Heading4Char"/>
    <w:qFormat/>
    <w:rsid w:val="000A7A5E"/>
    <w:pPr>
      <w:numPr>
        <w:ilvl w:val="3"/>
      </w:numPr>
      <w:outlineLvl w:val="3"/>
    </w:pPr>
    <w:rPr>
      <w:b w:val="0"/>
      <w:sz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0A7A5E"/>
    <w:pPr>
      <w:numPr>
        <w:ilvl w:val="4"/>
        <w:numId w:val="1"/>
      </w:numPr>
      <w:spacing w:before="240" w:after="60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0A7A5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A7A5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A7A5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A7A5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7A5E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A7A5E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0A7A5E"/>
    <w:rPr>
      <w:rFonts w:ascii="Arial" w:eastAsia="Times New Roman" w:hAnsi="Arial" w:cs="Times New Roman"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A7A5E"/>
    <w:rPr>
      <w:rFonts w:ascii="Arial" w:eastAsia="Times New Roman" w:hAnsi="Arial" w:cs="Times New Roman"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0A7A5E"/>
    <w:rPr>
      <w:rFonts w:ascii="Times New Roman" w:eastAsia="Times New Roman" w:hAnsi="Times New Roman" w:cs="Times New Roman"/>
      <w:i/>
      <w:szCs w:val="20"/>
    </w:rPr>
  </w:style>
  <w:style w:type="character" w:customStyle="1" w:styleId="Heading6Char">
    <w:name w:val="Heading 6 Char"/>
    <w:basedOn w:val="DefaultParagraphFont"/>
    <w:link w:val="Heading6"/>
    <w:rsid w:val="000A7A5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A7A5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A7A5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A7A5E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gc">
    <w:name w:val="_tgc"/>
    <w:basedOn w:val="DefaultParagraphFont"/>
    <w:rsid w:val="00185A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E"/>
    <w:pPr>
      <w:widowControl w:val="0"/>
      <w:spacing w:before="120"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A7A5E"/>
    <w:pPr>
      <w:keepNext/>
      <w:numPr>
        <w:numId w:val="1"/>
      </w:numPr>
      <w:spacing w:after="60"/>
      <w:ind w:left="720" w:hanging="72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0A7A5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0A7A5E"/>
    <w:pPr>
      <w:numPr>
        <w:ilvl w:val="2"/>
      </w:numPr>
      <w:outlineLvl w:val="2"/>
    </w:pPr>
    <w:rPr>
      <w:b w:val="0"/>
      <w:i/>
      <w:sz w:val="24"/>
    </w:rPr>
  </w:style>
  <w:style w:type="paragraph" w:styleId="Heading4">
    <w:name w:val="heading 4"/>
    <w:basedOn w:val="Heading1"/>
    <w:next w:val="Normal"/>
    <w:link w:val="Heading4Char"/>
    <w:qFormat/>
    <w:rsid w:val="000A7A5E"/>
    <w:pPr>
      <w:numPr>
        <w:ilvl w:val="3"/>
      </w:numPr>
      <w:outlineLvl w:val="3"/>
    </w:pPr>
    <w:rPr>
      <w:b w:val="0"/>
      <w:sz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0A7A5E"/>
    <w:pPr>
      <w:numPr>
        <w:ilvl w:val="4"/>
        <w:numId w:val="1"/>
      </w:numPr>
      <w:spacing w:before="240" w:after="60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0A7A5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A7A5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A7A5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A7A5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7A5E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A7A5E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0A7A5E"/>
    <w:rPr>
      <w:rFonts w:ascii="Arial" w:eastAsia="Times New Roman" w:hAnsi="Arial" w:cs="Times New Roman"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A7A5E"/>
    <w:rPr>
      <w:rFonts w:ascii="Arial" w:eastAsia="Times New Roman" w:hAnsi="Arial" w:cs="Times New Roman"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0A7A5E"/>
    <w:rPr>
      <w:rFonts w:ascii="Times New Roman" w:eastAsia="Times New Roman" w:hAnsi="Times New Roman" w:cs="Times New Roman"/>
      <w:i/>
      <w:szCs w:val="20"/>
    </w:rPr>
  </w:style>
  <w:style w:type="character" w:customStyle="1" w:styleId="Heading6Char">
    <w:name w:val="Heading 6 Char"/>
    <w:basedOn w:val="DefaultParagraphFont"/>
    <w:link w:val="Heading6"/>
    <w:rsid w:val="000A7A5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A7A5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A7A5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A7A5E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gc">
    <w:name w:val="_tgc"/>
    <w:basedOn w:val="DefaultParagraphFont"/>
    <w:rsid w:val="00185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Shaochen WANG</dc:creator>
  <cp:keywords/>
  <dc:description/>
  <cp:lastModifiedBy>Shaochen WANG</cp:lastModifiedBy>
  <cp:revision>4</cp:revision>
  <dcterms:created xsi:type="dcterms:W3CDTF">2017-03-24T05:05:00Z</dcterms:created>
  <dcterms:modified xsi:type="dcterms:W3CDTF">2017-03-24T05:29:00Z</dcterms:modified>
</cp:coreProperties>
</file>